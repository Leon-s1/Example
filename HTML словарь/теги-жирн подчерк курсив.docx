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C3" w:rsidRDefault="0016742F">
      <w:proofErr w:type="gramStart"/>
      <w:r>
        <w:rPr>
          <w:color w:val="4169E1"/>
          <w:sz w:val="30"/>
          <w:szCs w:val="30"/>
        </w:rPr>
        <w:t>&lt;i&gt;</w:t>
      </w:r>
      <w:r>
        <w:rPr>
          <w:i/>
          <w:iCs/>
          <w:color w:val="000000"/>
          <w:sz w:val="30"/>
          <w:szCs w:val="30"/>
        </w:rPr>
        <w:t>Курсивное начертание текста</w:t>
      </w:r>
      <w:r>
        <w:rPr>
          <w:color w:val="4169E1"/>
          <w:sz w:val="30"/>
          <w:szCs w:val="30"/>
        </w:rPr>
        <w:t>&lt;/i&gt;</w:t>
      </w:r>
      <w:r>
        <w:rPr>
          <w:color w:val="4169E1"/>
          <w:sz w:val="30"/>
          <w:szCs w:val="30"/>
        </w:rPr>
        <w:br/>
        <w:t>&lt;</w:t>
      </w:r>
      <w:proofErr w:type="spellStart"/>
      <w:r>
        <w:rPr>
          <w:color w:val="4169E1"/>
          <w:sz w:val="30"/>
          <w:szCs w:val="30"/>
        </w:rPr>
        <w:t>em</w:t>
      </w:r>
      <w:proofErr w:type="spellEnd"/>
      <w:r>
        <w:rPr>
          <w:color w:val="4169E1"/>
          <w:sz w:val="30"/>
          <w:szCs w:val="30"/>
        </w:rPr>
        <w:t>&gt;</w:t>
      </w:r>
      <w:r>
        <w:rPr>
          <w:rStyle w:val="a3"/>
          <w:color w:val="000000"/>
          <w:sz w:val="30"/>
          <w:szCs w:val="30"/>
        </w:rPr>
        <w:t>Экспрессивно-эмоциональное выделение</w:t>
      </w:r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em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4169E1"/>
          <w:sz w:val="30"/>
          <w:szCs w:val="30"/>
        </w:rPr>
        <w:br/>
        <w:t>&lt;b&gt;</w:t>
      </w:r>
      <w:r>
        <w:rPr>
          <w:b/>
          <w:bCs/>
          <w:color w:val="000000"/>
          <w:sz w:val="30"/>
          <w:szCs w:val="30"/>
        </w:rPr>
        <w:t>Жирное начертание текста</w:t>
      </w:r>
      <w:r>
        <w:rPr>
          <w:color w:val="4169E1"/>
          <w:sz w:val="30"/>
          <w:szCs w:val="30"/>
        </w:rPr>
        <w:t>&lt;/b&gt;</w:t>
      </w:r>
      <w:r>
        <w:rPr>
          <w:color w:val="4169E1"/>
          <w:sz w:val="30"/>
          <w:szCs w:val="30"/>
        </w:rPr>
        <w:br/>
        <w:t>&lt;</w:t>
      </w:r>
      <w:proofErr w:type="spellStart"/>
      <w:r>
        <w:rPr>
          <w:color w:val="4169E1"/>
          <w:sz w:val="30"/>
          <w:szCs w:val="30"/>
        </w:rPr>
        <w:t>strong</w:t>
      </w:r>
      <w:proofErr w:type="spellEnd"/>
      <w:r>
        <w:rPr>
          <w:color w:val="4169E1"/>
          <w:sz w:val="30"/>
          <w:szCs w:val="30"/>
        </w:rPr>
        <w:t>&gt;</w:t>
      </w:r>
      <w:r>
        <w:rPr>
          <w:rStyle w:val="a4"/>
          <w:color w:val="000000"/>
          <w:sz w:val="30"/>
          <w:szCs w:val="30"/>
        </w:rPr>
        <w:t>Важный текст</w:t>
      </w:r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strong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4169E1"/>
          <w:sz w:val="30"/>
          <w:szCs w:val="30"/>
        </w:rPr>
        <w:br/>
        <w:t>&lt;</w:t>
      </w:r>
      <w:proofErr w:type="spellStart"/>
      <w:r>
        <w:rPr>
          <w:color w:val="4169E1"/>
          <w:sz w:val="30"/>
          <w:szCs w:val="30"/>
        </w:rPr>
        <w:t>mark</w:t>
      </w:r>
      <w:proofErr w:type="spellEnd"/>
      <w:r>
        <w:rPr>
          <w:color w:val="4169E1"/>
          <w:sz w:val="30"/>
          <w:szCs w:val="30"/>
        </w:rPr>
        <w:t>&gt;</w:t>
      </w:r>
      <w:r>
        <w:t>Выделенный/подсвеченный текст</w:t>
      </w:r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mark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4169E1"/>
          <w:sz w:val="30"/>
          <w:szCs w:val="30"/>
        </w:rPr>
        <w:br/>
      </w:r>
      <w:r>
        <w:rPr>
          <w:color w:val="000000"/>
          <w:sz w:val="30"/>
          <w:szCs w:val="30"/>
        </w:rPr>
        <w:t>Текст с </w:t>
      </w:r>
      <w:r>
        <w:rPr>
          <w:color w:val="4169E1"/>
          <w:sz w:val="30"/>
          <w:szCs w:val="30"/>
        </w:rPr>
        <w:t>&lt;</w:t>
      </w:r>
      <w:proofErr w:type="spellStart"/>
      <w:r>
        <w:rPr>
          <w:color w:val="4169E1"/>
          <w:sz w:val="30"/>
          <w:szCs w:val="30"/>
        </w:rPr>
        <w:t>small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000000"/>
          <w:sz w:val="20"/>
          <w:szCs w:val="20"/>
        </w:rPr>
        <w:t>мелким (уменьшенным) шрифтом</w:t>
      </w:r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small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4169E1"/>
          <w:sz w:val="30"/>
          <w:szCs w:val="30"/>
        </w:rPr>
        <w:br/>
        <w:t>&lt;</w:t>
      </w:r>
      <w:proofErr w:type="spellStart"/>
      <w:r>
        <w:rPr>
          <w:color w:val="4169E1"/>
          <w:sz w:val="30"/>
          <w:szCs w:val="30"/>
        </w:rPr>
        <w:t>del</w:t>
      </w:r>
      <w:proofErr w:type="spellEnd"/>
      <w:r>
        <w:rPr>
          <w:color w:val="4169E1"/>
          <w:sz w:val="30"/>
          <w:szCs w:val="30"/>
        </w:rPr>
        <w:t>&gt;</w:t>
      </w:r>
      <w:del w:id="0" w:author="Unknown">
        <w:r>
          <w:rPr>
            <w:color w:val="000000"/>
            <w:sz w:val="30"/>
            <w:szCs w:val="30"/>
          </w:rPr>
          <w:delText>Перечёркнутый (удалённый) текст</w:delText>
        </w:r>
      </w:del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del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4169E1"/>
          <w:sz w:val="30"/>
          <w:szCs w:val="30"/>
        </w:rPr>
        <w:br/>
        <w:t>&lt;s&gt;</w:t>
      </w:r>
      <w:r>
        <w:rPr>
          <w:strike/>
          <w:color w:val="000000"/>
          <w:sz w:val="30"/>
          <w:szCs w:val="30"/>
        </w:rPr>
        <w:t>Текст, который больше не является правильным или актуальным</w:t>
      </w:r>
      <w:r>
        <w:rPr>
          <w:color w:val="4169E1"/>
          <w:sz w:val="30"/>
          <w:szCs w:val="30"/>
        </w:rPr>
        <w:t>&lt;/s&gt;</w:t>
      </w:r>
      <w:r>
        <w:rPr>
          <w:color w:val="4169E1"/>
          <w:sz w:val="30"/>
          <w:szCs w:val="30"/>
        </w:rPr>
        <w:br/>
        <w:t>&lt;</w:t>
      </w:r>
      <w:proofErr w:type="spellStart"/>
      <w:r>
        <w:rPr>
          <w:color w:val="4169E1"/>
          <w:sz w:val="30"/>
          <w:szCs w:val="30"/>
        </w:rPr>
        <w:t>ins</w:t>
      </w:r>
      <w:proofErr w:type="spellEnd"/>
      <w:r>
        <w:rPr>
          <w:color w:val="4169E1"/>
          <w:sz w:val="30"/>
          <w:szCs w:val="30"/>
        </w:rPr>
        <w:t>&gt;</w:t>
      </w:r>
      <w:ins w:id="1" w:author="Unknown">
        <w:r>
          <w:rPr>
            <w:color w:val="000000"/>
            <w:sz w:val="30"/>
            <w:szCs w:val="30"/>
          </w:rPr>
          <w:t>Подчёркнутый текст</w:t>
        </w:r>
      </w:ins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ins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4169E1"/>
          <w:sz w:val="30"/>
          <w:szCs w:val="30"/>
        </w:rPr>
        <w:br/>
        <w:t>&lt;u&gt;</w:t>
      </w:r>
      <w:r>
        <w:rPr>
          <w:color w:val="000000"/>
          <w:sz w:val="30"/>
          <w:szCs w:val="30"/>
          <w:u w:val="single"/>
        </w:rPr>
        <w:t>Текст, который стилистически отличается от обычного текста</w:t>
      </w:r>
      <w:r>
        <w:rPr>
          <w:color w:val="4169E1"/>
          <w:sz w:val="30"/>
          <w:szCs w:val="30"/>
        </w:rPr>
        <w:t>&lt;/u&gt;</w:t>
      </w:r>
      <w:r>
        <w:rPr>
          <w:color w:val="000000"/>
          <w:sz w:val="30"/>
          <w:szCs w:val="30"/>
        </w:rPr>
        <w:br/>
        <w:t>Текст с </w:t>
      </w:r>
      <w:r>
        <w:rPr>
          <w:color w:val="4169E1"/>
          <w:sz w:val="30"/>
          <w:szCs w:val="30"/>
        </w:rPr>
        <w:t>&lt;</w:t>
      </w:r>
      <w:proofErr w:type="spellStart"/>
      <w:r>
        <w:rPr>
          <w:color w:val="4169E1"/>
          <w:sz w:val="30"/>
          <w:szCs w:val="30"/>
        </w:rPr>
        <w:t>sup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000000"/>
          <w:vertAlign w:val="superscript"/>
        </w:rPr>
        <w:t>верхним индексом</w:t>
      </w:r>
      <w:proofErr w:type="gramEnd"/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sup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>Текст с </w:t>
      </w:r>
      <w:r>
        <w:rPr>
          <w:color w:val="4169E1"/>
          <w:sz w:val="30"/>
          <w:szCs w:val="30"/>
        </w:rPr>
        <w:t>&lt;</w:t>
      </w:r>
      <w:proofErr w:type="spellStart"/>
      <w:r>
        <w:rPr>
          <w:color w:val="4169E1"/>
          <w:sz w:val="30"/>
          <w:szCs w:val="30"/>
        </w:rPr>
        <w:t>sub</w:t>
      </w:r>
      <w:proofErr w:type="spellEnd"/>
      <w:r>
        <w:rPr>
          <w:color w:val="4169E1"/>
          <w:sz w:val="30"/>
          <w:szCs w:val="30"/>
        </w:rPr>
        <w:t>&gt;</w:t>
      </w:r>
      <w:r>
        <w:rPr>
          <w:color w:val="000000"/>
          <w:vertAlign w:val="subscript"/>
        </w:rPr>
        <w:t>нижним индексом</w:t>
      </w:r>
      <w:r>
        <w:rPr>
          <w:color w:val="4169E1"/>
          <w:sz w:val="30"/>
          <w:szCs w:val="30"/>
        </w:rPr>
        <w:t>&lt;/</w:t>
      </w:r>
      <w:proofErr w:type="spellStart"/>
      <w:r>
        <w:rPr>
          <w:color w:val="4169E1"/>
          <w:sz w:val="30"/>
          <w:szCs w:val="30"/>
        </w:rPr>
        <w:t>sub</w:t>
      </w:r>
      <w:proofErr w:type="spellEnd"/>
      <w:r>
        <w:rPr>
          <w:color w:val="4169E1"/>
          <w:sz w:val="30"/>
          <w:szCs w:val="30"/>
        </w:rPr>
        <w:t>&gt;</w:t>
      </w:r>
      <w:bookmarkStart w:id="2" w:name="_GoBack"/>
      <w:bookmarkEnd w:id="2"/>
    </w:p>
    <w:sectPr w:rsidR="0098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72"/>
    <w:rsid w:val="0016742F"/>
    <w:rsid w:val="006B3A72"/>
    <w:rsid w:val="009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6742F"/>
    <w:rPr>
      <w:i/>
      <w:iCs/>
    </w:rPr>
  </w:style>
  <w:style w:type="character" w:styleId="a4">
    <w:name w:val="Strong"/>
    <w:basedOn w:val="a0"/>
    <w:uiPriority w:val="22"/>
    <w:qFormat/>
    <w:rsid w:val="001674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6742F"/>
    <w:rPr>
      <w:i/>
      <w:iCs/>
    </w:rPr>
  </w:style>
  <w:style w:type="character" w:styleId="a4">
    <w:name w:val="Strong"/>
    <w:basedOn w:val="a0"/>
    <w:uiPriority w:val="22"/>
    <w:qFormat/>
    <w:rsid w:val="00167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>Krokoz™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2020-06-11T03:00:00Z</dcterms:created>
  <dcterms:modified xsi:type="dcterms:W3CDTF">2020-06-11T03:00:00Z</dcterms:modified>
</cp:coreProperties>
</file>